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D9" w:rsidRDefault="00DA7588">
      <w:r>
        <w:t>Bay Supply Corporation</w:t>
      </w:r>
    </w:p>
    <w:p w:rsidR="00DA7588" w:rsidRDefault="00DA7588">
      <w:r>
        <w:t>2460 East 17</w:t>
      </w:r>
      <w:r w:rsidRPr="00DA7588">
        <w:rPr>
          <w:vertAlign w:val="superscript"/>
        </w:rPr>
        <w:t>th</w:t>
      </w:r>
      <w:r>
        <w:t xml:space="preserve"> Street, Brooklyn, New York, 11235</w:t>
      </w:r>
    </w:p>
    <w:p w:rsidR="00DA7588" w:rsidRDefault="00DA7588">
      <w:r>
        <w:t xml:space="preserve">718-965-9000 Extension </w:t>
      </w:r>
      <w:proofErr w:type="gramStart"/>
      <w:r>
        <w:t>1  baysupplycorp.com</w:t>
      </w:r>
      <w:proofErr w:type="gramEnd"/>
    </w:p>
    <w:p w:rsidR="00DA7588" w:rsidRDefault="00DA7588"/>
    <w:p w:rsidR="007E7C3D" w:rsidRDefault="007E7C3D">
      <w:r>
        <w:t xml:space="preserve">Bay Supply Corporation has proudly supplied </w:t>
      </w:r>
      <w:r w:rsidR="007B1478">
        <w:t xml:space="preserve">the </w:t>
      </w:r>
      <w:r>
        <w:t xml:space="preserve">Metropolitan Area with plumbing, heating, and electrical material for over 10 years. Whether you are changing a faucet or require cast iron pipes for new construction – Bay Supply has you covered. We carry brand names such as A.O Smith, Honeywell, Delta, Gerber, and numerous others. </w:t>
      </w:r>
    </w:p>
    <w:p w:rsidR="00763045" w:rsidRDefault="00763045" w:rsidP="00763045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you are working in the industry, we are here at your convenience.</w:t>
      </w:r>
    </w:p>
    <w:p w:rsidR="00763045" w:rsidRPr="00DA7588" w:rsidRDefault="00763045" w:rsidP="00763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045" w:rsidRPr="00A33D59" w:rsidRDefault="00763045" w:rsidP="0076304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33D59">
        <w:rPr>
          <w:rFonts w:ascii="Arial" w:eastAsia="Times New Roman" w:hAnsi="Arial" w:cs="Arial"/>
          <w:color w:val="000000"/>
          <w:sz w:val="23"/>
          <w:szCs w:val="23"/>
        </w:rPr>
        <w:t>We are open 7 days a week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Monday - Friday 7a.m – 7p.m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Saturday 7a.m – 5p.m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Sunday 9a.m – 3p.m</w:t>
      </w:r>
    </w:p>
    <w:p w:rsidR="00763045" w:rsidRDefault="00763045" w:rsidP="007630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A7588">
        <w:rPr>
          <w:rFonts w:ascii="Arial" w:hAnsi="Arial" w:cs="Arial"/>
          <w:color w:val="000000"/>
          <w:sz w:val="23"/>
          <w:szCs w:val="23"/>
        </w:rPr>
        <w:t xml:space="preserve">We deliver </w:t>
      </w:r>
      <w:r>
        <w:rPr>
          <w:rFonts w:ascii="Arial" w:hAnsi="Arial" w:cs="Arial"/>
          <w:color w:val="000000"/>
          <w:sz w:val="23"/>
          <w:szCs w:val="23"/>
        </w:rPr>
        <w:t xml:space="preserve">throughout the Metropolitan free of charge. </w:t>
      </w: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A7588">
        <w:rPr>
          <w:rFonts w:ascii="Arial" w:hAnsi="Arial" w:cs="Arial"/>
          <w:color w:val="000000"/>
          <w:sz w:val="23"/>
          <w:szCs w:val="23"/>
        </w:rPr>
        <w:t>We cut, thread and groove pipes and nipples up to 4” steel and 3” galvanized.</w:t>
      </w:r>
    </w:p>
    <w:p w:rsidR="00763045" w:rsidRDefault="00763045" w:rsidP="0076304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 Days a week you ca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 xml:space="preserve">n email your quotes to order@baysupplycorp.com and our sales team will reply with a quote in reasonable time. </w:t>
      </w:r>
    </w:p>
    <w:p w:rsidR="00763045" w:rsidRPr="00DA7588" w:rsidRDefault="00763045" w:rsidP="007630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88">
        <w:rPr>
          <w:rFonts w:ascii="Arial" w:hAnsi="Arial" w:cs="Arial"/>
          <w:color w:val="000000"/>
          <w:sz w:val="23"/>
          <w:szCs w:val="23"/>
        </w:rPr>
        <w:t>Through</w:t>
      </w:r>
      <w:r>
        <w:rPr>
          <w:rFonts w:ascii="Arial" w:hAnsi="Arial" w:cs="Arial"/>
          <w:color w:val="000000"/>
          <w:sz w:val="23"/>
          <w:szCs w:val="23"/>
        </w:rPr>
        <w:t xml:space="preserve"> a standard approval procedure i</w:t>
      </w:r>
      <w:r w:rsidRPr="00DA7588">
        <w:rPr>
          <w:rFonts w:ascii="Arial" w:hAnsi="Arial" w:cs="Arial"/>
          <w:color w:val="000000"/>
          <w:sz w:val="23"/>
          <w:szCs w:val="23"/>
        </w:rPr>
        <w:t>t is possible to set up a credit account as well as automated invoice email notifications upon your reques</w:t>
      </w:r>
      <w:r>
        <w:rPr>
          <w:rFonts w:ascii="Arial" w:hAnsi="Arial" w:cs="Arial"/>
          <w:color w:val="000000"/>
          <w:sz w:val="23"/>
          <w:szCs w:val="23"/>
        </w:rPr>
        <w:t>t</w:t>
      </w:r>
    </w:p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63045" w:rsidRDefault="00763045"/>
    <w:p w:rsidR="007E7C3D" w:rsidRDefault="007E7C3D"/>
    <w:p w:rsidR="006127F8" w:rsidRDefault="006127F8">
      <w:r>
        <w:rPr>
          <w:b/>
        </w:rPr>
        <w:t>PRODUCTS</w:t>
      </w:r>
    </w:p>
    <w:p w:rsidR="007B1478" w:rsidRPr="006127F8" w:rsidRDefault="006127F8">
      <w:r>
        <w:t xml:space="preserve">If you are looking for brands outside the ones listed here, </w:t>
      </w:r>
      <w:r w:rsidR="007B1478">
        <w:t>or a special order, our sales managers are available seven days a week to make sure you</w:t>
      </w:r>
      <w:r>
        <w:t xml:space="preserve"> </w:t>
      </w:r>
      <w:r w:rsidR="007B1478">
        <w:t>receive your item by the time you need to.</w:t>
      </w:r>
    </w:p>
    <w:p w:rsidR="001B0D22" w:rsidRDefault="001B0D22">
      <w:r>
        <w:t>*MATERIAL*</w:t>
      </w:r>
    </w:p>
    <w:p w:rsidR="007E7C3D" w:rsidRDefault="007E7C3D">
      <w:r>
        <w:t>An assortment of fittings</w:t>
      </w:r>
      <w:r w:rsidR="001B0D22">
        <w:t xml:space="preserve"> and pipes – both domestic and import - are</w:t>
      </w:r>
      <w:r>
        <w:t xml:space="preserve"> available for purchase to make sure we are your one stop shop.</w:t>
      </w:r>
    </w:p>
    <w:p w:rsidR="007E7C3D" w:rsidRDefault="007E7C3D" w:rsidP="007E7C3D">
      <w:pPr>
        <w:rPr>
          <w:b/>
        </w:rPr>
      </w:pPr>
      <w:r>
        <w:rPr>
          <w:b/>
        </w:rPr>
        <w:t>COPPER</w:t>
      </w:r>
      <w:r w:rsidR="001B0D22">
        <w:rPr>
          <w:b/>
        </w:rPr>
        <w:t xml:space="preserve"> </w:t>
      </w:r>
    </w:p>
    <w:p w:rsidR="001B0D22" w:rsidRDefault="001B0D22" w:rsidP="007E7C3D">
      <w:pPr>
        <w:rPr>
          <w:b/>
        </w:rPr>
      </w:pPr>
      <w:r>
        <w:rPr>
          <w:b/>
        </w:rPr>
        <w:t>BRASS</w:t>
      </w:r>
    </w:p>
    <w:p w:rsidR="001B0D22" w:rsidRPr="001B0D22" w:rsidRDefault="001B0D22" w:rsidP="007E7C3D">
      <w:pPr>
        <w:rPr>
          <w:b/>
        </w:rPr>
      </w:pPr>
      <w:r>
        <w:rPr>
          <w:b/>
        </w:rPr>
        <w:t>VALVES</w:t>
      </w:r>
    </w:p>
    <w:p w:rsidR="007E7C3D" w:rsidRDefault="001B0D22">
      <w:pPr>
        <w:rPr>
          <w:b/>
        </w:rPr>
      </w:pPr>
      <w:r>
        <w:rPr>
          <w:b/>
        </w:rPr>
        <w:t xml:space="preserve">NO-HUB </w:t>
      </w:r>
    </w:p>
    <w:p w:rsidR="001B0D22" w:rsidRDefault="001B0D22">
      <w:pPr>
        <w:rPr>
          <w:b/>
        </w:rPr>
      </w:pPr>
      <w:r>
        <w:rPr>
          <w:b/>
        </w:rPr>
        <w:t>GROOVED</w:t>
      </w:r>
    </w:p>
    <w:p w:rsidR="001B0D22" w:rsidRDefault="001B0D22">
      <w:pPr>
        <w:rPr>
          <w:b/>
        </w:rPr>
      </w:pPr>
      <w:r>
        <w:rPr>
          <w:b/>
        </w:rPr>
        <w:t>STEAM</w:t>
      </w:r>
    </w:p>
    <w:p w:rsidR="001B0D22" w:rsidRDefault="001B0D22">
      <w:pPr>
        <w:rPr>
          <w:b/>
        </w:rPr>
      </w:pPr>
      <w:r>
        <w:rPr>
          <w:b/>
        </w:rPr>
        <w:t>BLACK MALLEABLE</w:t>
      </w:r>
    </w:p>
    <w:p w:rsidR="001B0D22" w:rsidRDefault="001B0D22">
      <w:pPr>
        <w:rPr>
          <w:b/>
        </w:rPr>
      </w:pPr>
      <w:r>
        <w:rPr>
          <w:b/>
        </w:rPr>
        <w:t>GALVANIZED</w:t>
      </w:r>
    </w:p>
    <w:p w:rsidR="001B0D22" w:rsidRDefault="001B0D22">
      <w:pPr>
        <w:rPr>
          <w:b/>
        </w:rPr>
      </w:pPr>
      <w:r>
        <w:rPr>
          <w:b/>
        </w:rPr>
        <w:t>PVC</w:t>
      </w:r>
    </w:p>
    <w:p w:rsidR="001B0D22" w:rsidRDefault="001B0D22">
      <w:pPr>
        <w:rPr>
          <w:b/>
        </w:rPr>
      </w:pPr>
      <w:r>
        <w:rPr>
          <w:b/>
        </w:rPr>
        <w:t>FLUE</w:t>
      </w:r>
    </w:p>
    <w:p w:rsidR="001B0D22" w:rsidRDefault="001B0D22">
      <w:pPr>
        <w:rPr>
          <w:b/>
        </w:rPr>
      </w:pPr>
      <w:r>
        <w:rPr>
          <w:b/>
        </w:rPr>
        <w:t>PEX</w:t>
      </w:r>
    </w:p>
    <w:p w:rsidR="001B0D22" w:rsidRDefault="001B0D22">
      <w:pPr>
        <w:rPr>
          <w:b/>
        </w:rPr>
      </w:pPr>
      <w:r>
        <w:rPr>
          <w:b/>
        </w:rPr>
        <w:t>COMPRESSION FITTINGS</w:t>
      </w:r>
    </w:p>
    <w:p w:rsidR="001B0D22" w:rsidRDefault="001B0D22">
      <w:pPr>
        <w:rPr>
          <w:b/>
        </w:rPr>
      </w:pPr>
      <w:r>
        <w:rPr>
          <w:b/>
        </w:rPr>
        <w:t>AND MORE</w:t>
      </w:r>
    </w:p>
    <w:p w:rsidR="001B0D22" w:rsidRDefault="002737DF">
      <w:pPr>
        <w:rPr>
          <w:b/>
        </w:rPr>
      </w:pPr>
      <w:r>
        <w:rPr>
          <w:b/>
        </w:rPr>
        <w:t>SUPPORTS</w:t>
      </w:r>
    </w:p>
    <w:p w:rsidR="001B0D22" w:rsidRDefault="001B0D22">
      <w:pPr>
        <w:rPr>
          <w:b/>
        </w:rPr>
      </w:pPr>
    </w:p>
    <w:p w:rsidR="001B0D22" w:rsidRDefault="001B0D22">
      <w:pPr>
        <w:rPr>
          <w:b/>
        </w:rPr>
      </w:pPr>
    </w:p>
    <w:p w:rsidR="001B0D22" w:rsidRPr="001B0D22" w:rsidRDefault="001B0D22">
      <w:pPr>
        <w:rPr>
          <w:b/>
        </w:rPr>
      </w:pPr>
    </w:p>
    <w:p w:rsidR="00DA7588" w:rsidRDefault="001B0D22">
      <w:r>
        <w:t>*TOOLS*</w:t>
      </w:r>
    </w:p>
    <w:p w:rsidR="001B0D22" w:rsidRDefault="001B0D22">
      <w:r>
        <w:t>Various brand name tools and accessories are in stock for all your contractor needs. Some of the brands we stock</w:t>
      </w:r>
    </w:p>
    <w:p w:rsidR="001B0D22" w:rsidRDefault="001B0D22">
      <w:pPr>
        <w:rPr>
          <w:b/>
        </w:rPr>
      </w:pPr>
      <w:r>
        <w:rPr>
          <w:b/>
        </w:rPr>
        <w:lastRenderedPageBreak/>
        <w:t>RIDGID</w:t>
      </w:r>
    </w:p>
    <w:p w:rsidR="001B0D22" w:rsidRDefault="001B0D22">
      <w:pPr>
        <w:rPr>
          <w:b/>
        </w:rPr>
      </w:pPr>
      <w:r>
        <w:rPr>
          <w:b/>
        </w:rPr>
        <w:t>LENOX</w:t>
      </w:r>
    </w:p>
    <w:p w:rsidR="001B0D22" w:rsidRDefault="001B0D22">
      <w:pPr>
        <w:rPr>
          <w:b/>
        </w:rPr>
      </w:pPr>
      <w:r>
        <w:rPr>
          <w:b/>
        </w:rPr>
        <w:t>3M</w:t>
      </w:r>
    </w:p>
    <w:p w:rsidR="001B0D22" w:rsidRDefault="001B0D22">
      <w:pPr>
        <w:rPr>
          <w:b/>
        </w:rPr>
      </w:pPr>
      <w:r>
        <w:rPr>
          <w:b/>
        </w:rPr>
        <w:t>BOSCH</w:t>
      </w:r>
    </w:p>
    <w:p w:rsidR="001B0D22" w:rsidRDefault="001B0D22">
      <w:pPr>
        <w:rPr>
          <w:b/>
        </w:rPr>
      </w:pPr>
      <w:r>
        <w:rPr>
          <w:b/>
        </w:rPr>
        <w:t>CHANNELOCK</w:t>
      </w:r>
    </w:p>
    <w:p w:rsidR="001B0D22" w:rsidRDefault="001B0D22">
      <w:pPr>
        <w:rPr>
          <w:b/>
        </w:rPr>
      </w:pPr>
      <w:r>
        <w:rPr>
          <w:b/>
        </w:rPr>
        <w:t>IRWIN</w:t>
      </w:r>
    </w:p>
    <w:p w:rsidR="001B0D22" w:rsidRDefault="001B0D22">
      <w:pPr>
        <w:rPr>
          <w:b/>
        </w:rPr>
      </w:pPr>
      <w:r>
        <w:rPr>
          <w:b/>
        </w:rPr>
        <w:t>STANLEY</w:t>
      </w:r>
    </w:p>
    <w:p w:rsidR="001B0D22" w:rsidRDefault="001B0D22">
      <w:pPr>
        <w:rPr>
          <w:b/>
        </w:rPr>
      </w:pPr>
      <w:r>
        <w:rPr>
          <w:b/>
        </w:rPr>
        <w:t>ROTHENBERGER USA</w:t>
      </w:r>
    </w:p>
    <w:p w:rsidR="006127F8" w:rsidRDefault="006127F8">
      <w:pPr>
        <w:rPr>
          <w:b/>
        </w:rPr>
      </w:pPr>
      <w:r>
        <w:rPr>
          <w:b/>
        </w:rPr>
        <w:t>TURBOTORCH</w:t>
      </w:r>
    </w:p>
    <w:p w:rsidR="006127F8" w:rsidRDefault="006127F8">
      <w:pPr>
        <w:rPr>
          <w:b/>
        </w:rPr>
      </w:pPr>
      <w:r>
        <w:rPr>
          <w:b/>
        </w:rPr>
        <w:t>WATTS</w:t>
      </w:r>
    </w:p>
    <w:p w:rsidR="001B0D22" w:rsidRDefault="001B0D22">
      <w:pPr>
        <w:rPr>
          <w:b/>
        </w:rPr>
      </w:pPr>
    </w:p>
    <w:p w:rsidR="001B0D22" w:rsidRDefault="001B0D22">
      <w:r>
        <w:t>*CONTROLS AND PUMPS*</w:t>
      </w:r>
    </w:p>
    <w:p w:rsidR="001B0D22" w:rsidRDefault="001B0D22">
      <w:r>
        <w:t>A large variety of controls and pumps for your heating or plumbing systems.</w:t>
      </w:r>
    </w:p>
    <w:p w:rsidR="001B0D22" w:rsidRDefault="001B0D22">
      <w:pPr>
        <w:rPr>
          <w:b/>
        </w:rPr>
      </w:pPr>
      <w:r>
        <w:rPr>
          <w:b/>
        </w:rPr>
        <w:t>ARMSTRONG</w:t>
      </w:r>
    </w:p>
    <w:p w:rsidR="001B0D22" w:rsidRDefault="001B0D22">
      <w:pPr>
        <w:rPr>
          <w:b/>
        </w:rPr>
      </w:pPr>
      <w:r>
        <w:rPr>
          <w:b/>
        </w:rPr>
        <w:t>TACO</w:t>
      </w:r>
    </w:p>
    <w:p w:rsidR="001B0D22" w:rsidRDefault="001B0D22">
      <w:pPr>
        <w:rPr>
          <w:b/>
        </w:rPr>
      </w:pPr>
      <w:r>
        <w:rPr>
          <w:b/>
        </w:rPr>
        <w:t>HONEYWELL</w:t>
      </w:r>
    </w:p>
    <w:p w:rsidR="001B0D22" w:rsidRDefault="001B0D22">
      <w:pPr>
        <w:rPr>
          <w:b/>
        </w:rPr>
      </w:pPr>
      <w:r>
        <w:rPr>
          <w:b/>
        </w:rPr>
        <w:t>WHITE RODGER</w:t>
      </w:r>
    </w:p>
    <w:p w:rsidR="001B0D22" w:rsidRDefault="001B0D22">
      <w:pPr>
        <w:rPr>
          <w:b/>
        </w:rPr>
      </w:pPr>
      <w:r>
        <w:rPr>
          <w:b/>
        </w:rPr>
        <w:t>WATTS</w:t>
      </w:r>
    </w:p>
    <w:p w:rsidR="006127F8" w:rsidRDefault="006127F8">
      <w:pPr>
        <w:rPr>
          <w:b/>
        </w:rPr>
      </w:pPr>
      <w:r>
        <w:rPr>
          <w:b/>
        </w:rPr>
        <w:t>LIBERTY PUMPS</w:t>
      </w: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*WATER HEATERS AND BOILERS*</w:t>
      </w:r>
    </w:p>
    <w:p w:rsidR="006127F8" w:rsidRDefault="006127F8">
      <w:r>
        <w:t xml:space="preserve">High quality brands available for </w:t>
      </w:r>
      <w:proofErr w:type="gramStart"/>
      <w:r>
        <w:t>your</w:t>
      </w:r>
      <w:proofErr w:type="gramEnd"/>
      <w:r>
        <w:t xml:space="preserve"> choosing. </w:t>
      </w:r>
    </w:p>
    <w:p w:rsidR="006127F8" w:rsidRDefault="006127F8">
      <w:pPr>
        <w:rPr>
          <w:b/>
        </w:rPr>
      </w:pPr>
      <w:r>
        <w:rPr>
          <w:b/>
        </w:rPr>
        <w:t>A.O SMITH</w:t>
      </w:r>
    </w:p>
    <w:p w:rsidR="006127F8" w:rsidRDefault="006127F8">
      <w:pPr>
        <w:rPr>
          <w:b/>
        </w:rPr>
      </w:pPr>
      <w:r>
        <w:rPr>
          <w:b/>
        </w:rPr>
        <w:lastRenderedPageBreak/>
        <w:t>NAVIEN</w:t>
      </w:r>
    </w:p>
    <w:p w:rsidR="006127F8" w:rsidRDefault="006127F8">
      <w:pPr>
        <w:rPr>
          <w:b/>
        </w:rPr>
      </w:pPr>
      <w:r>
        <w:rPr>
          <w:b/>
        </w:rPr>
        <w:t>WEIL MCLAIN</w:t>
      </w:r>
    </w:p>
    <w:p w:rsidR="006127F8" w:rsidRDefault="006127F8">
      <w:pPr>
        <w:rPr>
          <w:b/>
        </w:rPr>
      </w:pPr>
      <w:r>
        <w:rPr>
          <w:b/>
        </w:rPr>
        <w:t>WILLIAMSON</w:t>
      </w:r>
    </w:p>
    <w:p w:rsidR="006127F8" w:rsidRDefault="006127F8">
      <w:pPr>
        <w:rPr>
          <w:b/>
        </w:rPr>
      </w:pPr>
      <w:r>
        <w:rPr>
          <w:b/>
        </w:rPr>
        <w:t>NEW YORKER</w:t>
      </w: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*TOILETS, SINKS, FAUCETS*</w:t>
      </w:r>
    </w:p>
    <w:p w:rsidR="006127F8" w:rsidRDefault="006127F8">
      <w:pPr>
        <w:rPr>
          <w:b/>
        </w:rPr>
      </w:pPr>
      <w:r>
        <w:rPr>
          <w:b/>
        </w:rPr>
        <w:t>GERBER</w:t>
      </w:r>
    </w:p>
    <w:p w:rsidR="006127F8" w:rsidRDefault="006127F8">
      <w:pPr>
        <w:rPr>
          <w:b/>
        </w:rPr>
      </w:pPr>
      <w:r>
        <w:rPr>
          <w:b/>
        </w:rPr>
        <w:t>KOHLER</w:t>
      </w:r>
    </w:p>
    <w:p w:rsidR="006127F8" w:rsidRDefault="006127F8">
      <w:pPr>
        <w:rPr>
          <w:b/>
        </w:rPr>
      </w:pPr>
      <w:r>
        <w:rPr>
          <w:b/>
        </w:rPr>
        <w:t>AMERICAN STANDARD</w:t>
      </w:r>
    </w:p>
    <w:p w:rsidR="001B0D22" w:rsidRDefault="006127F8">
      <w:pPr>
        <w:rPr>
          <w:b/>
        </w:rPr>
      </w:pPr>
      <w:r>
        <w:rPr>
          <w:b/>
        </w:rPr>
        <w:t>TOTO</w:t>
      </w:r>
    </w:p>
    <w:p w:rsidR="006127F8" w:rsidRDefault="006127F8">
      <w:pPr>
        <w:rPr>
          <w:b/>
        </w:rPr>
      </w:pPr>
      <w:r>
        <w:rPr>
          <w:b/>
        </w:rPr>
        <w:t>SLOAN</w:t>
      </w:r>
    </w:p>
    <w:p w:rsidR="007B1478" w:rsidRDefault="007B1478">
      <w:pPr>
        <w:rPr>
          <w:b/>
        </w:rPr>
      </w:pPr>
    </w:p>
    <w:p w:rsidR="007B1478" w:rsidRDefault="007B1478">
      <w:r>
        <w:t>*SHOWER BODIES, SHOWER ACCESSOREIS*</w:t>
      </w:r>
    </w:p>
    <w:p w:rsidR="007B1478" w:rsidRDefault="007B1478">
      <w:pPr>
        <w:rPr>
          <w:b/>
        </w:rPr>
      </w:pPr>
      <w:r>
        <w:rPr>
          <w:b/>
        </w:rPr>
        <w:t>GROHE</w:t>
      </w:r>
    </w:p>
    <w:p w:rsidR="007B1478" w:rsidRDefault="007B1478">
      <w:pPr>
        <w:rPr>
          <w:b/>
        </w:rPr>
      </w:pPr>
      <w:r>
        <w:rPr>
          <w:b/>
        </w:rPr>
        <w:t>KOHLER</w:t>
      </w:r>
    </w:p>
    <w:p w:rsidR="007B1478" w:rsidRDefault="007B1478">
      <w:pPr>
        <w:rPr>
          <w:b/>
        </w:rPr>
      </w:pPr>
      <w:r>
        <w:rPr>
          <w:b/>
        </w:rPr>
        <w:t>AMERICAN STANDARD</w:t>
      </w:r>
    </w:p>
    <w:p w:rsidR="007B1478" w:rsidRDefault="007B1478">
      <w:pPr>
        <w:rPr>
          <w:b/>
        </w:rPr>
      </w:pPr>
      <w:r>
        <w:rPr>
          <w:b/>
        </w:rPr>
        <w:t xml:space="preserve">DELTA </w:t>
      </w:r>
    </w:p>
    <w:p w:rsidR="007B1478" w:rsidRDefault="007B1478">
      <w:pPr>
        <w:rPr>
          <w:b/>
        </w:rPr>
      </w:pPr>
      <w:r>
        <w:rPr>
          <w:b/>
        </w:rPr>
        <w:t>SYMMONS</w:t>
      </w:r>
    </w:p>
    <w:p w:rsidR="007B1478" w:rsidRPr="007B1478" w:rsidRDefault="007B1478">
      <w:pPr>
        <w:rPr>
          <w:b/>
        </w:rPr>
      </w:pPr>
    </w:p>
    <w:p w:rsidR="006127F8" w:rsidRDefault="006127F8">
      <w:pPr>
        <w:rPr>
          <w:b/>
        </w:rPr>
      </w:pPr>
    </w:p>
    <w:p w:rsidR="007B1478" w:rsidRDefault="007B1478">
      <w:pPr>
        <w:rPr>
          <w:b/>
        </w:rPr>
      </w:pPr>
    </w:p>
    <w:p w:rsidR="007B1478" w:rsidRDefault="007B1478">
      <w:pPr>
        <w:rPr>
          <w:b/>
        </w:rPr>
      </w:pPr>
    </w:p>
    <w:p w:rsidR="006127F8" w:rsidRDefault="006127F8">
      <w:pPr>
        <w:rPr>
          <w:b/>
        </w:rPr>
      </w:pPr>
    </w:p>
    <w:p w:rsidR="006127F8" w:rsidRDefault="006127F8">
      <w:r>
        <w:t>*SPRINKLERS*</w:t>
      </w:r>
    </w:p>
    <w:p w:rsidR="006127F8" w:rsidRDefault="006127F8">
      <w:pPr>
        <w:rPr>
          <w:b/>
        </w:rPr>
      </w:pPr>
      <w:r>
        <w:rPr>
          <w:b/>
        </w:rPr>
        <w:t>RELIABLE</w:t>
      </w:r>
    </w:p>
    <w:p w:rsidR="007B1478" w:rsidRPr="006127F8" w:rsidRDefault="007B1478">
      <w:r>
        <w:rPr>
          <w:b/>
        </w:rPr>
        <w:t>RELIANCE</w:t>
      </w:r>
    </w:p>
    <w:p w:rsidR="001B0D22" w:rsidRDefault="001B0D22"/>
    <w:p w:rsidR="007B1478" w:rsidRDefault="007B1478"/>
    <w:p w:rsidR="007B1478" w:rsidRDefault="007B1478"/>
    <w:p w:rsidR="007B1478" w:rsidRDefault="007B1478"/>
    <w:p w:rsidR="007B1478" w:rsidRDefault="007B1478" w:rsidP="007B1478">
      <w:pPr>
        <w:pStyle w:val="ListParagraph"/>
        <w:numPr>
          <w:ilvl w:val="0"/>
          <w:numId w:val="4"/>
        </w:numPr>
      </w:pPr>
      <w:r>
        <w:t>POLICIES      -</w:t>
      </w:r>
    </w:p>
    <w:p w:rsidR="007B1478" w:rsidRDefault="007B1478" w:rsidP="007B1478"/>
    <w:p w:rsidR="007B1478" w:rsidRDefault="007B1478" w:rsidP="007B1478">
      <w:r>
        <w:t xml:space="preserve">Delivery Policy: Delivery is free throughout the NYC area, excluding Staten Island – for which the toll expense will be charged. A curb side delivery policy will be in effect if our vehicle cannot be legally parked. Our drivers are ready to help you unload – as long as </w:t>
      </w:r>
      <w:r w:rsidR="00E61CEF">
        <w:t>there is no risk of parking tickets.</w:t>
      </w:r>
    </w:p>
    <w:p w:rsidR="00E61CEF" w:rsidRDefault="00E61CEF" w:rsidP="007B1478">
      <w:r>
        <w:t xml:space="preserve">Account Credit Policy: If you or your company wish to open an account with us, a credit form must be filled out. 30 – 60 Day accounts are standard, and credit lines vary depending on your references and payment promptness. </w:t>
      </w:r>
    </w:p>
    <w:p w:rsidR="00E61CEF" w:rsidRDefault="00E61CEF" w:rsidP="007B1478">
      <w:r>
        <w:t>Returns –</w:t>
      </w:r>
      <w:r w:rsidR="00EB1402">
        <w:t xml:space="preserve"> No returns are allowed for controls. All other material is returnable as long as the receipt is presented. </w:t>
      </w:r>
    </w:p>
    <w:p w:rsidR="007B1478" w:rsidRDefault="007B1478" w:rsidP="007B1478"/>
    <w:p w:rsidR="007B1478" w:rsidRPr="001B0D22" w:rsidRDefault="007B1478" w:rsidP="007B1478">
      <w:r>
        <w:t xml:space="preserve"> </w:t>
      </w:r>
    </w:p>
    <w:p w:rsidR="001B0D22" w:rsidRPr="001B0D22" w:rsidRDefault="001B0D22">
      <w:pPr>
        <w:rPr>
          <w:b/>
        </w:rPr>
      </w:pPr>
    </w:p>
    <w:p w:rsidR="001B0D22" w:rsidRPr="001B0D22" w:rsidRDefault="001B0D22">
      <w:pPr>
        <w:rPr>
          <w:b/>
        </w:rPr>
      </w:pPr>
    </w:p>
    <w:p w:rsidR="00DA7588" w:rsidRDefault="00DA7588"/>
    <w:p w:rsidR="006127F8" w:rsidRDefault="00EB1402">
      <w:r>
        <w:t>LOCATION</w:t>
      </w:r>
    </w:p>
    <w:p w:rsidR="00EB1402" w:rsidRDefault="00EB1402"/>
    <w:p w:rsidR="00EB1402" w:rsidRDefault="00EB1402">
      <w:r>
        <w:t xml:space="preserve">Bay Supply Corporation is located in </w:t>
      </w:r>
      <w:proofErr w:type="spellStart"/>
      <w:r>
        <w:t>Sheepshead</w:t>
      </w:r>
      <w:proofErr w:type="spellEnd"/>
      <w:r>
        <w:t xml:space="preserve"> </w:t>
      </w:r>
      <w:proofErr w:type="gramStart"/>
      <w:r>
        <w:t>Bay ,</w:t>
      </w:r>
      <w:proofErr w:type="gramEnd"/>
      <w:r>
        <w:t xml:space="preserve"> Brooklyn on East 17</w:t>
      </w:r>
      <w:r w:rsidRPr="00EB1402">
        <w:rPr>
          <w:vertAlign w:val="superscript"/>
        </w:rPr>
        <w:t>th</w:t>
      </w:r>
      <w:r>
        <w:t xml:space="preserve"> Street, between Avenue Y and Avenue X. If you require more directions or help getting to our shop do not hesitate to call us.  </w:t>
      </w:r>
    </w:p>
    <w:p w:rsidR="006127F8" w:rsidRDefault="006127F8"/>
    <w:p w:rsidR="006127F8" w:rsidRDefault="006127F8"/>
    <w:p w:rsidR="00E61CEF" w:rsidRDefault="00E61CEF"/>
    <w:p w:rsidR="00E61CEF" w:rsidRDefault="00E61CEF"/>
    <w:p w:rsidR="00E61CEF" w:rsidRDefault="00031EAB">
      <w:r>
        <w:t>Contact Us:</w:t>
      </w:r>
    </w:p>
    <w:p w:rsidR="00031EAB" w:rsidRDefault="00031EAB"/>
    <w:p w:rsidR="00031EAB" w:rsidRDefault="00031EAB">
      <w:r>
        <w:t>Hours of Operation</w:t>
      </w:r>
    </w:p>
    <w:p w:rsidR="00031EAB" w:rsidRDefault="00031EAB">
      <w:r>
        <w:t xml:space="preserve">Monday – Friday 7 </w:t>
      </w:r>
      <w:proofErr w:type="spellStart"/>
      <w:r>
        <w:t>a.m</w:t>
      </w:r>
      <w:proofErr w:type="spellEnd"/>
      <w:r>
        <w:t xml:space="preserve"> – 7 </w:t>
      </w:r>
      <w:proofErr w:type="spellStart"/>
      <w:r>
        <w:t>p.m</w:t>
      </w:r>
      <w:proofErr w:type="spellEnd"/>
    </w:p>
    <w:p w:rsidR="00031EAB" w:rsidRDefault="00031EAB">
      <w:r>
        <w:t xml:space="preserve">Saturday 7 </w:t>
      </w:r>
      <w:proofErr w:type="spellStart"/>
      <w:r>
        <w:t>a.m</w:t>
      </w:r>
      <w:proofErr w:type="spellEnd"/>
      <w:r>
        <w:t xml:space="preserve"> – 5 </w:t>
      </w:r>
      <w:proofErr w:type="spellStart"/>
      <w:r>
        <w:t>p.m</w:t>
      </w:r>
      <w:proofErr w:type="spellEnd"/>
    </w:p>
    <w:p w:rsidR="00031EAB" w:rsidRDefault="00031EAB">
      <w:r>
        <w:lastRenderedPageBreak/>
        <w:t xml:space="preserve">Sunday 9 </w:t>
      </w:r>
      <w:proofErr w:type="spellStart"/>
      <w:r>
        <w:t>a.m</w:t>
      </w:r>
      <w:proofErr w:type="spellEnd"/>
      <w:r>
        <w:t xml:space="preserve"> – 3 </w:t>
      </w:r>
      <w:proofErr w:type="spellStart"/>
      <w:r>
        <w:t>p.m</w:t>
      </w:r>
      <w:proofErr w:type="spellEnd"/>
    </w:p>
    <w:p w:rsidR="00031EAB" w:rsidRDefault="00031EAB">
      <w:r>
        <w:t>718 – 965 – 9000 Extension 1</w:t>
      </w:r>
    </w:p>
    <w:p w:rsidR="00031EAB" w:rsidRDefault="00031EAB"/>
    <w:p w:rsidR="00763045" w:rsidRDefault="00763045">
      <w:r>
        <w:t>Counter</w:t>
      </w:r>
    </w:p>
    <w:p w:rsidR="00763045" w:rsidRDefault="00763045">
      <w:r>
        <w:t>Ext 808</w:t>
      </w:r>
    </w:p>
    <w:p w:rsidR="00031EAB" w:rsidRDefault="00031EAB"/>
    <w:p w:rsidR="00031EAB" w:rsidRDefault="00031EAB">
      <w:r>
        <w:t>Accounting</w:t>
      </w:r>
    </w:p>
    <w:p w:rsidR="00031EAB" w:rsidRDefault="00031EAB">
      <w:r>
        <w:t>Nina</w:t>
      </w:r>
    </w:p>
    <w:p w:rsidR="00031EAB" w:rsidRDefault="00031EAB">
      <w:r>
        <w:t>Ext 817</w:t>
      </w:r>
    </w:p>
    <w:p w:rsidR="00031EAB" w:rsidRDefault="00031EAB"/>
    <w:p w:rsidR="00031EAB" w:rsidRDefault="00031EAB">
      <w:r>
        <w:t>Sales</w:t>
      </w:r>
    </w:p>
    <w:p w:rsidR="00031EAB" w:rsidRDefault="00031EAB">
      <w:r>
        <w:t xml:space="preserve">Anton                          </w:t>
      </w:r>
      <w:proofErr w:type="spellStart"/>
      <w:r>
        <w:t>Artem</w:t>
      </w:r>
      <w:proofErr w:type="spellEnd"/>
      <w:r w:rsidR="00763045">
        <w:t xml:space="preserve">                     </w:t>
      </w:r>
      <w:proofErr w:type="spellStart"/>
      <w:r w:rsidR="00763045">
        <w:t>Arkady</w:t>
      </w:r>
      <w:proofErr w:type="spellEnd"/>
    </w:p>
    <w:p w:rsidR="00031EAB" w:rsidRDefault="00031EAB">
      <w:r>
        <w:t>Ext 805</w:t>
      </w:r>
      <w:r w:rsidR="00763045">
        <w:t xml:space="preserve">                       </w:t>
      </w:r>
      <w:r>
        <w:t>Ext</w:t>
      </w:r>
      <w:r w:rsidR="00763045">
        <w:t xml:space="preserve"> 816                    Ext 817</w:t>
      </w:r>
    </w:p>
    <w:p w:rsidR="00031EAB" w:rsidRDefault="00031EAB"/>
    <w:p w:rsidR="00031EAB" w:rsidRDefault="00031EAB">
      <w:r>
        <w:t>Purchasing</w:t>
      </w:r>
    </w:p>
    <w:p w:rsidR="00031EAB" w:rsidRDefault="00031EAB">
      <w:r>
        <w:t>Marat</w:t>
      </w:r>
    </w:p>
    <w:p w:rsidR="00031EAB" w:rsidRDefault="00031EAB">
      <w:r>
        <w:t>Ext 812</w:t>
      </w:r>
    </w:p>
    <w:p w:rsidR="00E61CEF" w:rsidRDefault="00E61CEF"/>
    <w:p w:rsidR="00E61CEF" w:rsidRDefault="00E61CEF"/>
    <w:p w:rsidR="00E61CEF" w:rsidRDefault="00E61CEF"/>
    <w:p w:rsidR="00763045" w:rsidRDefault="00763045"/>
    <w:p w:rsidR="00763045" w:rsidRDefault="00763045"/>
    <w:p w:rsidR="00763045" w:rsidRDefault="00763045"/>
    <w:p w:rsidR="00763045" w:rsidRDefault="00763045"/>
    <w:p w:rsidR="00DA7588" w:rsidRPr="00DA7588" w:rsidRDefault="00DA7588" w:rsidP="007630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7588" w:rsidRDefault="00DA7588"/>
    <w:p w:rsidR="002737DF" w:rsidRDefault="002737DF"/>
    <w:p w:rsidR="002737DF" w:rsidRDefault="002737DF"/>
    <w:p w:rsidR="002737DF" w:rsidRDefault="002737DF"/>
    <w:p w:rsidR="007B1478" w:rsidRDefault="007B1478"/>
    <w:p w:rsidR="007B1478" w:rsidRDefault="007B1478"/>
    <w:p w:rsidR="007B1478" w:rsidRDefault="007B1478"/>
    <w:p w:rsidR="007B1478" w:rsidRDefault="007B1478"/>
    <w:p w:rsidR="007B1478" w:rsidRDefault="007B1478"/>
    <w:p w:rsidR="007B1478" w:rsidRDefault="007B1478"/>
    <w:p w:rsidR="002737DF" w:rsidRDefault="002737DF">
      <w:r>
        <w:t>Facebook page:</w:t>
      </w:r>
    </w:p>
    <w:p w:rsidR="002737DF" w:rsidRDefault="002737DF"/>
    <w:p w:rsidR="002737DF" w:rsidRDefault="002737DF">
      <w:hyperlink r:id="rId5" w:history="1">
        <w:r w:rsidRPr="000E6A22">
          <w:rPr>
            <w:rStyle w:val="Hyperlink"/>
          </w:rPr>
          <w:t>https://www.facebook.com/baysupplycorp</w:t>
        </w:r>
      </w:hyperlink>
    </w:p>
    <w:p w:rsidR="002737DF" w:rsidRDefault="002737DF"/>
    <w:p w:rsidR="002737DF" w:rsidRDefault="002737DF"/>
    <w:sectPr w:rsidR="0027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29"/>
    <w:multiLevelType w:val="hybridMultilevel"/>
    <w:tmpl w:val="2DB83C36"/>
    <w:lvl w:ilvl="0" w:tplc="4F62B3DA">
      <w:start w:val="718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71589C"/>
    <w:multiLevelType w:val="multilevel"/>
    <w:tmpl w:val="20E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B2B13"/>
    <w:multiLevelType w:val="hybridMultilevel"/>
    <w:tmpl w:val="8E9A1DC0"/>
    <w:lvl w:ilvl="0" w:tplc="376474A0">
      <w:start w:val="718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5AC080D"/>
    <w:multiLevelType w:val="multilevel"/>
    <w:tmpl w:val="1CC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8"/>
    <w:rsid w:val="00031EAB"/>
    <w:rsid w:val="001B0D22"/>
    <w:rsid w:val="002737DF"/>
    <w:rsid w:val="006127F8"/>
    <w:rsid w:val="006A68D9"/>
    <w:rsid w:val="00763045"/>
    <w:rsid w:val="007B1478"/>
    <w:rsid w:val="007E7C3D"/>
    <w:rsid w:val="00820CCF"/>
    <w:rsid w:val="00A33D59"/>
    <w:rsid w:val="00DA7588"/>
    <w:rsid w:val="00E61CEF"/>
    <w:rsid w:val="00E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65E-031A-42BA-BE64-2D76B395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5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baysupplyco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Bay1-PC02</dc:creator>
  <cp:keywords/>
  <dc:description/>
  <cp:lastModifiedBy>Bay1-PC02</cp:lastModifiedBy>
  <cp:revision>1</cp:revision>
  <dcterms:created xsi:type="dcterms:W3CDTF">2015-03-10T18:33:00Z</dcterms:created>
  <dcterms:modified xsi:type="dcterms:W3CDTF">2015-03-10T20:59:00Z</dcterms:modified>
</cp:coreProperties>
</file>